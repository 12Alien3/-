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Windows编程模型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实验一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设计型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三楼机房1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陈 伟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2022100092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lang w:val="en-US" w:eastAsia="zh-CN"/>
        </w:rPr>
        <w:t>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  <w:bookmarkStart w:id="0" w:name="_GoBack"/>
      <w:bookmarkEnd w:id="0"/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掌握Windows编程模型与内部运行机制，掌握Windows入口函数、创建窗口、消息循环和窗口过程函数。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利用Visual C++6.0 Win32开发工具编写程序，通过Windows API实现一个窗口界面程序。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仪器：计算机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实验环境： Windows XP + Visual C++6.0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spacing w:line="360" w:lineRule="auto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332480" cy="3779520"/>
            <wp:effectExtent l="0" t="0" r="1270" b="11430"/>
            <wp:docPr id="2" name="图片 2" descr="cd925a0acb9b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925a0acb9b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1. 入口函数 WinMain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​​作用：Windows桌面程序的入口点，类似于控制台程序的 main() 函数。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​​关键步骤：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​​设计窗口类(WNDCLASS)：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定义窗口的外观和行为（如背景色、光标、图标等）。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指定窗口过程函数 MyWndProc（用于处理消息）。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​​注册窗口类 (RegisterClass)：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将设计好的窗口类注册到操作系统中。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​​创建窗口</w:t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CreateWindow)：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根据注册的类名创建窗口实例。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设置窗口标题、样式、位置和大小等。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​​显示窗口(ShowWindow + UpdateWindow)：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显示窗口并强制立即绘制（触发 WM_PAINT 消息）。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2. 消息循环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​​作用：持续从系统消息队列中获取消息并分发给窗口过程。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​​关键函数：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GetMessage：从消息队列中获取消息（阻塞直到有消息）。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TranslateMessage：将虚拟键消息转换为字符消息（如 WM_KEYDOWN → WM_CHAR）。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DispatchMessage：将消息发送到窗口过程 MyWndProc。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​​退出条件：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当收到 WM_QUIT 消息时（由 PostQuitMessage 生成），GetMessage 返回 0，循环结束。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3. 窗口过程函数 MyWndProc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​​作用：处理发送到窗口的所有消息（事件驱动）。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​​消息处理逻辑：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​​WM_PAINT：窗口需要重绘时触发（如首次显示、窗口被拖动）。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调用 BeginPaint 和 EndPaint 获取和释放设备上下文（DC）。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使用 TextOut 在窗口上绘制文本。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​​WM_CHAR：用户按下字符键时触发。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显示按键的 ASCII 码（wParam）的弹窗。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​​WM_LBUTTONDOWN​​：鼠标左键按下时触发。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显示弹窗，并在窗口上绘制文本（直接使用 GetDC + ReleaseDC）。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​​WM_CLOSE：用户点击关闭按钮时触发。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弹出确认对话框，确认后销毁窗口（DestroyWindow）。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​​WM_DESTROY​​：窗口被销毁时触发。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调用 PostQuitMessage 退出消息循环。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​​默认处理：未处理的消息交给 DefWindowProc（默认窗口过程）。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实验结果与分析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564130" cy="1923415"/>
            <wp:effectExtent l="0" t="0" r="762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285" cy="1900555"/>
            <wp:effectExtent l="0" t="0" r="1841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827655" cy="2120900"/>
            <wp:effectExtent l="0" t="0" r="1079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程序运行之后出现一个窗口，点击鼠标后会检测到鼠标左键按下，点击退出之后，会弹出是否确认推出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LRESULT CALLBACK MyWndProc(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HWND hwnd,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 uMsg,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WPARAM wParam,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LPARAM lParam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//1.入口函数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int WINAPI WinMain(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HINSTANCE hInstance,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HINSTANCE hPrevInstance,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LPSTR lpCmdLine,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nCmdShow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 创建窗口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//2.1设计一个窗口类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WNDCLASS MyWnd;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MyWnd.cbClsExtra = NULL;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MyWnd.cbWndExtra = NULL;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MyWnd.hbrBackground = (HBRUSH)GetStockObject(WHITE_BRUSH);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MyWnd.hCursor = LoadCursor(NULL, IDC_CROSS);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MyWnd.hIcon = LoadIcon(NULL,IDI_QUESTION);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MyWnd.hInstance = hInstance;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MyWnd.lpfnWndProc = MyWndProc;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MyWnd.lpszClassName = "Hello";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MyWnd.lpszMenuName = NULL;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MyWnd.style = CS_HREDRAW | CS_VREDRAW;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//2.2 对设计好的窗口类进行注册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RegisterClass(&amp;MyWnd);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//2.3 创建窗口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HWND hWnd;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hWnd = CreateWindow("Hello","Windows编程",WS_OVERLAPPEDWINDOW,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0,0,800,600,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NULL,NULL,hInstance,NULL);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//2.4 显示及更新窗口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ShowWindow(hWnd,SW_SHOW);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UpdateWindow(hWnd);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 消息循环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 msg;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(GetMessage(&amp;msg,NULL,0,0)) //从消息队列中获取消息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TranslateMessage(&amp;msg); //消息解释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//发送消息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DispatchMessage(&amp;msg);  //将消息发送到“窗口过程”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//4.“窗口过程函数”（编写消息响应代码）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LRESULT CALLBACK MyWndProc(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HWND hwnd,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 uMsg,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WPARAM wParam,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LPARAM lParam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(uMsg)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WM_PAINT: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PAINTSTRUCT ps;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{HDC hpaintDC = BeginPaint(hwnd,&amp;ps);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TextOut(hpaintDC,255,50,"Hello World!",strlen("Hello World!"));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EndPaint(hwnd,&amp;ps);}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WM_CHAR: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str[255];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sprintf(str,"char is %d",wParam);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MessageBox(hwnd,str,"按键响应",0);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WM_LBUTTONDOWN: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MessageBox(hwnd,"鼠标左键按下","鼠标响应",0);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HDC hDC;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hDC = GetDC(hwnd);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TextOut(hDC,255,100,"Hello World!",strlen("Hello World!"));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ReleaseDC(hwnd,hDC);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WM_CLOSE: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(IDYES == MessageBox(hwnd,"真的要退出吗","退出",MB_YESNO))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DestroyWindow(hwnd);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WM_DESTROY: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PostQuitMessage(0);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DefWindowProc(hwnd,uMsg,wParam,lParam);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xNzUyNGZjMjcxZTViZjFlMGU2NmRjNDFlNjdiYTUifQ=="/>
    <w:docVar w:name="KSO_WPS_MARK_KEY" w:val="839f91bd-2da0-4988-9aec-b0bc9e0f039f"/>
  </w:docVars>
  <w:rsids>
    <w:rsidRoot w:val="00000000"/>
    <w:rsid w:val="147E7264"/>
    <w:rsid w:val="17E523DC"/>
    <w:rsid w:val="1AB46BCD"/>
    <w:rsid w:val="1CAF6C87"/>
    <w:rsid w:val="43976CC5"/>
    <w:rsid w:val="4FE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1125</Words>
  <Characters>2856</Characters>
  <Lines>0</Lines>
  <Paragraphs>0</Paragraphs>
  <TotalTime>0</TotalTime>
  <ScaleCrop>false</ScaleCrop>
  <LinksUpToDate>false</LinksUpToDate>
  <CharactersWithSpaces>3313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2025-06-17T01:49:00Z</dcterms:created>
  <dc:creator>34960</dc:creator>
  <cp:lastModifiedBy>陈伟</cp:lastModifiedBy>
  <dcterms:modified xsi:type="dcterms:W3CDTF">2025-06-17T06:09:05Z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7A5A26E1359947279609EBB07126D0FC</vt:lpwstr>
  </property>
</Properties>
</file>