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windows编程实验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>Windows标准图形界面程序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刘晓翔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实验三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304</w:t>
      </w:r>
      <w:r>
        <w:rPr>
          <w:rFonts w:eastAsia="楷体_GB2312"/>
          <w:sz w:val="28"/>
          <w:szCs w:val="28"/>
          <w:u w:val="single"/>
        </w:rPr>
        <w:t xml:space="preserve">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陈 伟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2022100092</w:t>
      </w:r>
      <w:r>
        <w:rPr>
          <w:rFonts w:eastAsia="楷体_GB2312"/>
          <w:sz w:val="28"/>
          <w:szCs w:val="28"/>
          <w:u w:val="single"/>
        </w:rPr>
        <w:t xml:space="preserve"> 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人工智能</w:t>
      </w:r>
      <w:r>
        <w:rPr>
          <w:rFonts w:eastAsia="楷体_GB2312"/>
          <w:sz w:val="28"/>
          <w:szCs w:val="28"/>
          <w:u w:val="single"/>
        </w:rPr>
        <w:t xml:space="preserve">   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2025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4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6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17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①了解MFC消息映射机制；②掌握如何在窗口中绘图和输出文本；③掌握菜单编程（静态菜单与动态菜单）；④掌握界面元素（标题栏、窗口背景、鼠标形状、浮动工具栏、状态栏、启动界面）的编程方法。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利用Visual C++6.0软件开发工具编写程序，在实验二生成的VC工程基础上，完成一个具备图形/文本输出、菜单、自制工具栏、定制状态栏的Windows标准图形界面程序。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仪器：计算机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实验环境： Windows XP + Visual C++6.0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MFC 文档/视图架构​​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文档（Document）：负责数据存储和管理（如绘图数据）。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视图（View）：负责数据显示和用户交互（如绘制图形、响应鼠标事件）。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框架窗口（Frame Window）：包含菜单、工具栏、状态栏等界面元素。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2. 消息映射机制​​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MFC 采用消息映射（Message Map）机制处理 Windows 消息（如菜单点击、鼠标移动）：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消息分类：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命令消息（WM_COMMAND）：菜单项、工具栏按钮触发。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窗口消息（WM_XXX）：鼠标、键盘、绘图事件。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消息路由：消息通过 BEGIN_MESSAGE_MAP 和 ON_COMMAND 宏绑定到对应的处理函数。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3. 图形/文本输出原理​​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设备上下文（Device Context, DC）：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通过 CDC 类（CClientDC）获取绘图上下文。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使用 Rectangle()、TextOut() 等方法绘制图形和文本。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重绘机制：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调用 Invalidate() 触发 OnDraw() 重绘，确保窗口缩放时内容不丢失。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4. 菜单与工具栏​​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菜单：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在资源编辑器中设计菜单项，通过 ON_COMMAND 绑定处理函数。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共享命令 ID（如 ID_DRAW_RECT）使菜单和工具栏按钮触发同一函数。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工具栏：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使用 CToolBar 类加载工具栏资源（IDR_MYTOOLBAR）。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通过 EnableDocking() 和 DockControlBar() 实现停靠功能。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5. 状态栏定制​​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状态栏面板：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修改 indicators 数组定义面板数量和用途。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使用 CStatusBar::SetPaneText() 动态更新显示</w:t>
      </w:r>
      <w:r>
        <w:rPr>
          <w:rFonts w:hint="eastAsia" w:cs="Times New Roman"/>
          <w:bCs w:val="0"/>
          <w:kern w:val="2"/>
          <w:sz w:val="24"/>
          <w:szCs w:val="24"/>
          <w:lang w:val="en-US" w:eastAsia="zh-CN" w:bidi="ar-SA"/>
        </w:rPr>
        <w:t>内容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default" w:cs="Times New Roman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279900" cy="2922905"/>
            <wp:effectExtent l="0" t="0" r="6350" b="10795"/>
            <wp:docPr id="11" name="图片 11" descr="169a90bfbb66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9a90bfbb66d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首先实现菜单栏绘制图形和文本，添加一个菜单项，这个菜单名称为绘图，他有两个功能分别为绘制矩形和绘制文本</w:t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3114675" cy="14916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点击"绘制矩形"菜单会在窗口(50,50)-(250,150)位置绘制一个矩形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点击"绘制文本"菜单会在窗口(100,100)位置显示文本"这是通过菜单绘制的文本"</w:t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再次点击相应菜单会清除对应的图形或文本</w:t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3390900" cy="13874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939415" cy="1060450"/>
            <wp:effectExtent l="0" t="0" r="133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第二步实现自制工具栏首先添加一个新的工具栏，将他的ID设为IDR_MYTOOLBAR，然后对他添加类向导</w:t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856230" cy="1700530"/>
            <wp:effectExtent l="0" t="0" r="127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添加完成之后修改MFCVIEW.cpp的代码</w:t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3903980" cy="776605"/>
            <wp:effectExtent l="0" t="0" r="127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第三步实现定制状态栏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1. 修改状态栏指示器数组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在MainFrm.cpp中找到indicators数组，修改为：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static UINT indicators[] =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ID_SEPARATOR,           // 状态行面板（显示操作提示）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ID_INDICATOR_CAPS,      // Caps Lock状态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ID_INDICATOR_NUM,       // Num Lock状态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};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2. 在视图中更新状态栏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void CMFCView::OnMouseMove(UINT nFlags, CPoint point)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{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// 获取主框架指针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CMainFrame* pFrame = (CMainFrame*)AfxGetApp()-&gt;m_pMainWnd;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if (pFrame)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{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CString strCoord;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strCoord.Format(_T("X=%d, Y=%d"), point.x, point.y);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// 更新面板（操作提示）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CString strTip = _T("就绪");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if (m_bShowRect) strTip = _T("矩形模式");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if (m_bShowText) strTip = _T("文本模式");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    pFrame-&gt;m_wndStatusBar.SetPaneText(1, strTip);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 xml:space="preserve">    CView::OnMouseMove(nFlags, point);</w:t>
      </w:r>
    </w:p>
    <w:p>
      <w:pPr>
        <w:widowControl w:val="0"/>
        <w:numPr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实验结果与分析</w:t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使用菜单实现图形和文本的绘制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61615" cy="1701800"/>
            <wp:effectExtent l="0" t="0" r="635" b="12700"/>
            <wp:docPr id="6" name="图片 6" descr="屏幕截图 2025-06-17 133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5-06-17 1333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drawing>
          <wp:inline distT="0" distB="0" distL="114300" distR="114300">
            <wp:extent cx="1725930" cy="1838960"/>
            <wp:effectExtent l="0" t="0" r="7620" b="8890"/>
            <wp:docPr id="7" name="图片 7" descr="屏幕截图 2025-06-17 135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5-06-17 1353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实现自制工具栏绘制爱心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</w:pPr>
      <w:r>
        <w:drawing>
          <wp:inline distT="0" distB="0" distL="114300" distR="114300">
            <wp:extent cx="2103120" cy="1661795"/>
            <wp:effectExtent l="0" t="0" r="11430" b="146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再实现状态栏</w:t>
      </w:r>
    </w:p>
    <w:p>
      <w:pPr>
        <w:widowControl w:val="0"/>
        <w:numPr>
          <w:ilvl w:val="0"/>
          <w:numId w:val="0"/>
        </w:numPr>
        <w:tabs>
          <w:tab w:val="left" w:pos="855"/>
        </w:tabs>
        <w:spacing w:line="360" w:lineRule="auto"/>
        <w:jc w:val="both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24405" cy="2642235"/>
            <wp:effectExtent l="0" t="0" r="4445" b="5715"/>
            <wp:docPr id="9" name="图片 9" descr="屏幕截图 2025-06-17 135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5-06-17 1355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12595" cy="2646045"/>
            <wp:effectExtent l="0" t="0" r="1905" b="1905"/>
            <wp:docPr id="10" name="图片 10" descr="屏幕截图 2025-06-17 13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5-06-17 1356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25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00"/>
        </w:tabs>
        <w:rPr>
          <w:rFonts w:hint="default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 w:val="0"/>
          <w:kern w:val="2"/>
          <w:sz w:val="24"/>
          <w:szCs w:val="24"/>
          <w:lang w:val="en-US" w:eastAsia="zh-CN" w:bidi="ar-SA"/>
        </w:rPr>
        <w:t>当切换模式时，可以看到左下角状态栏分别变成“点击绘制矩形”和“点击绘制爱心”</w:t>
      </w:r>
    </w:p>
    <w:p>
      <w:pPr>
        <w:numPr>
          <w:ilvl w:val="0"/>
          <w:numId w:val="1"/>
        </w:numPr>
        <w:spacing w:line="360" w:lineRule="auto"/>
        <w:outlineLvl w:val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>
      <w:pPr>
        <w:rPr>
          <w:rFonts w:hint="eastAsia"/>
        </w:rPr>
      </w:pPr>
      <w:r>
        <w:rPr>
          <w:rFonts w:hint="eastAsia"/>
        </w:rPr>
        <w:t>// MainFrm.cpp : implementation of the CMainFrame class</w:t>
      </w:r>
    </w:p>
    <w:p>
      <w:pPr>
        <w:rPr>
          <w:rFonts w:hint="eastAsia"/>
        </w:rPr>
      </w:pPr>
      <w:r>
        <w:rPr>
          <w:rFonts w:hint="eastAsia"/>
        </w:rPr>
        <w:t>//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"stdafx.h"</w:t>
      </w:r>
    </w:p>
    <w:p>
      <w:pPr>
        <w:rPr>
          <w:rFonts w:hint="eastAsia"/>
        </w:rPr>
      </w:pPr>
      <w:r>
        <w:rPr>
          <w:rFonts w:hint="eastAsia"/>
        </w:rPr>
        <w:t>#include "MFC.h"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"MainFrm.h"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#define new DEBUG_NEW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CMainFrame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IMPLEMENT_DYNCREATE(CMainFrame, CFrameWnd)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BEGIN_MESSAGE_MAP(CMainFrame, CFrameWnd)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//{{AFX_MSG_MAP(CMainFrame)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NOTE - the ClassWizard will add and remove mapping macros here.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   DO NOT EDIT what you see in these blocks of generated code 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ON_WM_CREATE()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//}}AFX_MSG_MAP</w:t>
      </w:r>
    </w:p>
    <w:p>
      <w:pPr>
        <w:rPr>
          <w:rFonts w:hint="eastAsia"/>
        </w:rPr>
      </w:pPr>
      <w:r>
        <w:rPr>
          <w:rFonts w:hint="eastAsia"/>
        </w:rPr>
        <w:t>END_MESSAGE_MAP()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UINT indicators[] =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ID_SEPARATOR,           // status line indicator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ID_INDICATOR_CAPS,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ID_INDICATOR_NUM,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ID_INDICATOR_SCRL,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CMainFrame construction/destruction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CMainFrame::CMainFrame()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add member initialization code here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CMainFrame::~CMainFrame()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CMainFrame::OnCreate(LPCREATESTRUCT lpCreateStruct)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(CFrameWnd::OnCreate(lpCreateStruct) ==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(!m_wndToolBar.CreateEx(this, TBSTYLE_FLAT, WS_CHILD | WS_VISIBLE | CBRS_TOP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 CBRS_GRIPPER | CBRS_TOOLTIPS | CBRS_FLYBY | CBRS_SIZE_DYNAMIC) ||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!m_wndToolBar.LoadToolBar(IDR_MAINFRAME))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TRACE0("Failed to create toolbar\n");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      // fail to create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(!m_wndStatusBar.Create(this) ||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!m_wndStatusBar.SetIndicators(indicators,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sizeof(indicators)/sizeof(UINT)))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TRACE0("Failed to create status bar\n");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-1;      // fail to create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Delete these three lines if you don't want the toolbar to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be dockable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m_wndToolBar.EnableDocking(CBRS_ALIGN_ANY);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EnableDocking(CBRS_ALIGN_ANY);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DockControlBar(&amp;m_wndToolBar);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CMainFrame::PreCreateWindow(CREATESTRUCT&amp; cs)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 !CFrameWnd::PreCreateWindow(cs) 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TODO: Modify the Window class or styles here by modifying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 the CREATESTRUCT 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CMainFrame diagnostics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void CMainFrame::AssertValid() const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CFrameWnd::AssertValid();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CMainFrame::Dump(CDumpContext&amp; dc) const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CFrameWnd::Dump(dc);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#endif //_DEBUG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</w:t>
      </w:r>
    </w:p>
    <w:p>
      <w:pPr>
        <w:rPr>
          <w:rFonts w:hint="eastAsia"/>
        </w:rPr>
      </w:pPr>
      <w:r>
        <w:rPr>
          <w:rFonts w:hint="eastAsia"/>
        </w:rPr>
        <w:t>// CMainFrame message handlers</w:t>
      </w: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xNzUyNGZjMjcxZTViZjFlMGU2NmRjNDFlNjdiYTUifQ=="/>
    <w:docVar w:name="KSO_WPS_MARK_KEY" w:val="676fd893-cb9c-412e-bc13-49d9ba14a2f1"/>
  </w:docVars>
  <w:rsids>
    <w:rsidRoot w:val="00000000"/>
    <w:rsid w:val="07370784"/>
    <w:rsid w:val="07BC196B"/>
    <w:rsid w:val="141B75DE"/>
    <w:rsid w:val="1F7C1631"/>
    <w:rsid w:val="1FE46686"/>
    <w:rsid w:val="391B5C1E"/>
    <w:rsid w:val="3E5A0B7F"/>
    <w:rsid w:val="484C3BFD"/>
    <w:rsid w:val="580E0BFB"/>
    <w:rsid w:val="7825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785</Words>
  <Characters>2187</Characters>
  <Lines>0</Lines>
  <Paragraphs>0</Paragraphs>
  <TotalTime>4</TotalTime>
  <ScaleCrop>false</ScaleCrop>
  <LinksUpToDate>false</LinksUpToDate>
  <CharactersWithSpaces>2599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2025-06-17T02:50:00Z</dcterms:created>
  <dc:creator>34960</dc:creator>
  <cp:lastModifiedBy>陈伟</cp:lastModifiedBy>
  <dcterms:modified xsi:type="dcterms:W3CDTF">2025-06-17T06:01:26Z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2BDB3B4051A043C095EF1030CD2A6774</vt:lpwstr>
  </property>
</Properties>
</file>