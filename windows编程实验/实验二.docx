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windows编程实验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MFC单文档界面框架程序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刘晓翔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实验二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设计型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304</w:t>
      </w:r>
      <w:r>
        <w:rPr>
          <w:rFonts w:eastAsia="楷体_GB2312"/>
          <w:sz w:val="28"/>
          <w:szCs w:val="28"/>
          <w:u w:val="single"/>
        </w:rPr>
        <w:t xml:space="preserve">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陈 伟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2022100092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人工智能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人工智能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</w:rPr>
      </w:pPr>
      <w:bookmarkStart w:id="0" w:name="_GoBack"/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2025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6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4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</w:rPr>
        <w:t>午～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6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lang w:val="en-US" w:eastAsia="zh-CN"/>
        </w:rPr>
        <w:t>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4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28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  <w:bookmarkEnd w:id="0"/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学习和掌握单文档界面框架程序（SDI）的基本结构与初始化过程。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利用Visual C++6.MFC APP Wizard生成一个单文档界面框架程序（SDI）。通过设置断点、单步跟踪调试的方式，剖析MFC框架程序的初始化过程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仪器：计算机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实验环境： Windows XP + Visual C++6.0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MFC（MicrosoftFoundationClasses），即微软基础类库，是VC++（Visual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C++）开发环境的核心组成部分。MFC深刻地将C++的面向对象编程理念与WindowsAPI相融合，它几乎完整地用C++封装了WindowsSDK（软件开发工具包）中的结构和功能。MFC不仅为开发者提供了丰富的类库，还构建了一个全面的应用程序框架。这个框架极大地简化了软件开发的复杂性，自动处理了如窗口、工具栏、菜单等GUI元素的创建、注册和管理等繁琐工作，使开发者无需再陷入繁琐的WindowsAPI调用中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通过MFC，软件开发者可以专注于实现业务逻辑，而无需担心底层GUI元素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的实现细节。这种封装和抽象极大地减少了开发者的工作量，提高了开发效率。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869180" cy="2389505"/>
            <wp:effectExtent l="0" t="0" r="7620" b="10795"/>
            <wp:docPr id="6" name="图片 6" descr="bc0913128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c09131286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第</w:t>
      </w: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一步新建MFC单文档项目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打开 Visual C++ 6.0​​，选择 File → New → Projects。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选择 MFC AppWizard (exe)，输入项目名称（如 MySDI），点击 OK。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选择 Single Document（单文档），点击 Finish 生成默认框架</w:t>
      </w:r>
    </w:p>
    <w:p>
      <w:pPr>
        <w:numPr>
          <w:ilvl w:val="0"/>
          <w:numId w:val="0"/>
        </w:numPr>
        <w:tabs>
          <w:tab w:val="left" w:pos="600"/>
        </w:tabs>
      </w:pPr>
      <w:r>
        <w:drawing>
          <wp:inline distT="0" distB="0" distL="114300" distR="114300">
            <wp:extent cx="2551430" cy="16668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3290" cy="1688465"/>
            <wp:effectExtent l="0" t="0" r="165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全局对象 theApp 的构造​​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文件：</w:t>
      </w:r>
      <w:r>
        <w:rPr>
          <w:rFonts w:hint="eastAsia"/>
          <w:lang w:val="en-US" w:eastAsia="zh-CN"/>
        </w:rPr>
        <w:t>MFC</w:t>
      </w:r>
      <w:r>
        <w:rPr>
          <w:rFonts w:hint="default"/>
          <w:lang w:val="en-US" w:eastAsia="zh-CN"/>
        </w:rPr>
        <w:t>.cpp​​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断点位置：</w:t>
      </w:r>
      <w:r>
        <w:rPr>
          <w:rFonts w:hint="eastAsia"/>
          <w:lang w:val="en-US" w:eastAsia="zh-CN"/>
        </w:rPr>
        <w:t>MFC</w:t>
      </w:r>
      <w:r>
        <w:rPr>
          <w:rFonts w:hint="default"/>
          <w:lang w:val="en-US" w:eastAsia="zh-CN"/>
        </w:rPr>
        <w:t>App theApp;（全局对象）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调试观察：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3845560" cy="2083435"/>
            <wp:effectExtent l="0" t="0" r="2540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程序启动时，theApp 先于 WinMain 构造。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MFC</w:t>
      </w:r>
      <w:r>
        <w:rPr>
          <w:rFonts w:hint="default"/>
          <w:lang w:val="en-US" w:eastAsia="zh-CN"/>
        </w:rPr>
        <w:t>SDIApp 继承自 CWinApp，初始化应用程序实例。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WinMain 入口（MFC 内部实现）​​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文件：appmodul.cpp（MFC 内部）​​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断点位置：AfxWinMain（MFC 封装的 WinMain）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MFC 隐藏了标准 WinMain，实际入口是 AfxWinMain。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 AfxWinInit 初始化 MFC 内部状态（如注册窗口类、加载资源）。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 CM</w:t>
      </w:r>
      <w:r>
        <w:rPr>
          <w:rFonts w:hint="eastAsia"/>
          <w:lang w:val="en-US" w:eastAsia="zh-CN"/>
        </w:rPr>
        <w:t>FC</w:t>
      </w:r>
      <w:r>
        <w:rPr>
          <w:rFonts w:hint="default"/>
          <w:lang w:val="en-US" w:eastAsia="zh-CN"/>
        </w:rPr>
        <w:t>App::InitInstance()​​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文件：M</w:t>
      </w:r>
      <w:r>
        <w:rPr>
          <w:rFonts w:hint="eastAsia"/>
          <w:lang w:val="en-US" w:eastAsia="zh-CN"/>
        </w:rPr>
        <w:t>FC</w:t>
      </w:r>
      <w:r>
        <w:rPr>
          <w:rFonts w:hint="default"/>
          <w:lang w:val="en-US" w:eastAsia="zh-CN"/>
        </w:rPr>
        <w:t>.cpp​​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断点位置：CM</w:t>
      </w:r>
      <w:r>
        <w:rPr>
          <w:rFonts w:hint="eastAsia"/>
          <w:lang w:val="en-US" w:eastAsia="zh-CN"/>
        </w:rPr>
        <w:t>FC</w:t>
      </w:r>
      <w:r>
        <w:rPr>
          <w:rFonts w:hint="default"/>
          <w:lang w:val="en-US" w:eastAsia="zh-CN"/>
        </w:rPr>
        <w:t>App::InitInstance()</w:t>
      </w:r>
    </w:p>
    <w:p>
      <w:pPr>
        <w:numPr>
          <w:ilvl w:val="0"/>
          <w:numId w:val="0"/>
        </w:numPr>
        <w:tabs>
          <w:tab w:val="left" w:pos="600"/>
        </w:tabs>
      </w:pPr>
      <w:r>
        <w:drawing>
          <wp:inline distT="0" distB="0" distL="114300" distR="114300">
            <wp:extent cx="4072255" cy="802640"/>
            <wp:effectExtent l="0" t="0" r="4445" b="165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CMainFrame::OnCreate()​​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文件：MainFrm.cpp​​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断点位置：CMainFrame::OnCreate(LPCREATESTRUCT lpCreateStruct)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调试观察：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3233420" cy="1899285"/>
            <wp:effectExtent l="0" t="0" r="5080" b="57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调用基类 CFrameWnd::OnCreate 创建窗口。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初始化工具栏、状态栏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实验结果与分析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drawing>
          <wp:inline distT="0" distB="0" distL="114300" distR="114300">
            <wp:extent cx="2673350" cy="1440815"/>
            <wp:effectExtent l="0" t="0" r="12700" b="698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drawing>
          <wp:inline distT="0" distB="0" distL="114300" distR="114300">
            <wp:extent cx="2703195" cy="1682750"/>
            <wp:effectExtent l="0" t="0" r="1905" b="1270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  <w:rPr>
          <w:rFonts w:hint="eastAsia"/>
        </w:rPr>
      </w:pPr>
      <w:r>
        <w:rPr>
          <w:rFonts w:hint="eastAsia"/>
        </w:rPr>
        <w:t>MFC SDI 程序的初始化是自顶向下的：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  <w:rPr>
          <w:rFonts w:hint="eastAsia"/>
        </w:rPr>
      </w:pPr>
      <w:r>
        <w:rPr>
          <w:rFonts w:hint="eastAsia"/>
        </w:rPr>
        <w:t>全局CWinApp对象构造。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  <w:rPr>
          <w:rFonts w:hint="eastAsia"/>
        </w:rPr>
      </w:pPr>
      <w:r>
        <w:rPr>
          <w:rFonts w:hint="eastAsia"/>
        </w:rPr>
        <w:t>AfxWinMain 调用InitInstance。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  <w:rPr>
          <w:rFonts w:hint="eastAsia"/>
        </w:rPr>
      </w:pPr>
      <w:r>
        <w:rPr>
          <w:rFonts w:hint="eastAsia"/>
        </w:rPr>
        <w:t>注册文档模板并创建主框架窗口。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  <w:rPr>
          <w:rFonts w:hint="eastAsia"/>
        </w:rPr>
      </w:pPr>
      <w:r>
        <w:rPr>
          <w:rFonts w:hint="eastAsia"/>
        </w:rPr>
        <w:t>文档和视图动态绑定，完成首次绘制。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  <w:rPr>
          <w:rFonts w:hint="eastAsia"/>
        </w:rPr>
      </w:pPr>
      <w:r>
        <w:rPr>
          <w:rFonts w:hint="eastAsia"/>
        </w:rPr>
        <w:t>核心设计模式：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  <w:rPr>
          <w:rFonts w:hint="eastAsia"/>
        </w:rPr>
      </w:pPr>
      <w:r>
        <w:rPr>
          <w:rFonts w:hint="eastAsia"/>
        </w:rPr>
        <w:t>Document/View 架构：分离数据管理和显示逻辑。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rPr>
          <w:rFonts w:hint="eastAsia"/>
        </w:rPr>
        <w:t>框架窗口：CFrameWnd 管理用户界面（工具栏、状态栏）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MFC.cpp</w:t>
      </w:r>
    </w:p>
    <w:p>
      <w:pPr>
        <w:rPr>
          <w:rFonts w:hint="eastAsia"/>
        </w:rPr>
      </w:pPr>
      <w:r>
        <w:rPr>
          <w:rFonts w:hint="eastAsia"/>
        </w:rPr>
        <w:t>// MFC.cpp : Defines the class behaviors for the application.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"stdafx.h"</w:t>
      </w:r>
    </w:p>
    <w:p>
      <w:pPr>
        <w:rPr>
          <w:rFonts w:hint="eastAsia"/>
        </w:rPr>
      </w:pPr>
      <w:r>
        <w:rPr>
          <w:rFonts w:hint="eastAsia"/>
        </w:rPr>
        <w:t>#include "MFC.h"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"MainFrm.h"</w:t>
      </w:r>
    </w:p>
    <w:p>
      <w:pPr>
        <w:rPr>
          <w:rFonts w:hint="eastAsia"/>
        </w:rPr>
      </w:pPr>
      <w:r>
        <w:rPr>
          <w:rFonts w:hint="eastAsia"/>
        </w:rPr>
        <w:t>#include "MFCDoc.h"</w:t>
      </w:r>
    </w:p>
    <w:p>
      <w:pPr>
        <w:rPr>
          <w:rFonts w:hint="eastAsia"/>
        </w:rPr>
      </w:pPr>
      <w:r>
        <w:rPr>
          <w:rFonts w:hint="eastAsia"/>
        </w:rPr>
        <w:t>#include "MFCView.h"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#ifdef _DEBUG</w:t>
      </w:r>
    </w:p>
    <w:p>
      <w:pPr>
        <w:rPr>
          <w:rFonts w:hint="eastAsia"/>
        </w:rPr>
      </w:pPr>
      <w:r>
        <w:rPr>
          <w:rFonts w:hint="eastAsia"/>
        </w:rPr>
        <w:t>#define new DEBUG_NEW</w:t>
      </w:r>
    </w:p>
    <w:p>
      <w:pPr>
        <w:rPr>
          <w:rFonts w:hint="eastAsia"/>
        </w:rPr>
      </w:pPr>
      <w:r>
        <w:rPr>
          <w:rFonts w:hint="eastAsia"/>
        </w:rPr>
        <w:t>#undef THIS_FILE</w:t>
      </w:r>
    </w:p>
    <w:p>
      <w:pPr>
        <w:rPr>
          <w:rFonts w:hint="eastAsia"/>
        </w:rPr>
      </w:pPr>
      <w:r>
        <w:rPr>
          <w:rFonts w:hint="eastAsia"/>
        </w:rPr>
        <w:t>static char THIS_FILE[] = __FILE__;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CMFCApp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BEGIN_MESSAGE_MAP(CMFCApp, CWinApp)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//{{AFX_MSG_MAP(CMFCApp)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ON_COMMAND(ID_APP_ABOUT, OnAppAbout)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NOTE - the ClassWizard will add and remove mapping macros here.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DO NOT EDIT what you see in these blocks of generated code!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//}}AFX_MSG_MAP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Standard file based document commands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ON_COMMAND(ID_FILE_NEW, CWinApp::OnFileNew)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ON_COMMAND(ID_FILE_OPEN, CWinApp::OnFileOpen)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Standard print setup command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ON_COMMAND(ID_FILE_PRINT_SETUP, CWinApp::OnFilePrintSetup)</w:t>
      </w:r>
    </w:p>
    <w:p>
      <w:pPr>
        <w:rPr>
          <w:rFonts w:hint="eastAsia"/>
        </w:rPr>
      </w:pPr>
      <w:r>
        <w:rPr>
          <w:rFonts w:hint="eastAsia"/>
        </w:rPr>
        <w:t>END_MESSAGE_MAP()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CMFCApp construction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CMFCApp::CMFCApp()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add construction code here,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Place all significant initialization in InitInstance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The one and only CMFCApp object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CMFCApp theApp;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CMFCApp initialization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CMFCApp::InitInstance()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AfxEnableControlContainer();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Standard initialization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If you are not using these features and wish to reduce the size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of your final executable, you should remove from the following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the specific initialization routines you do not need.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#ifdef _AFXDLL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Enable3dControls();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Call this when using MFC in a shared DLL</w:t>
      </w:r>
    </w:p>
    <w:p>
      <w:pPr>
        <w:rPr>
          <w:rFonts w:hint="eastAsia"/>
        </w:rPr>
      </w:pPr>
      <w:r>
        <w:rPr>
          <w:rFonts w:hint="eastAsia"/>
        </w:rPr>
        <w:t>#else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Enable3dControlsStatic();</w:t>
      </w:r>
      <w:r>
        <w:rPr>
          <w:rFonts w:hint="eastAsia"/>
        </w:rPr>
        <w:tab/>
      </w:r>
      <w:r>
        <w:rPr>
          <w:rFonts w:hint="eastAsia"/>
        </w:rPr>
        <w:t>// Call this when linking to MFC statically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Change the registry key under which our settings are stored.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You should modify this string to be something appropriate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such as the name of your company or organization.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SetRegistryKey(_T("Local AppWizard-Generated Applications"));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LoadStdProfileSettings();  // Load standard INI file options (including MRU)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Register the application's document templates.  Document templates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serve as the connection between documents, frame windows and views.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CSingleDocTemplate* pDocTemplate;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pDocTemplate = new CSingleDocTemplate(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IDR_MAINFRAME,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RUNTIME_CLASS(CMFCDoc),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RUNTIME_CLASS(CMainFrame),       // main SDI frame window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RUNTIME_CLASS(CMFCView));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AddDocTemplate(pDocTemplate);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Parse command line for standard shell commands, DDE, file open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CCommandLineInfo cmdInfo;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ParseCommandLine(cmdInfo);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Dispatch commands specified on the command line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(!ProcessShellCommand(cmdInfo))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The one and only window has been initialized, so show and update it.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m_pMainWnd-&gt;ShowWindow(SW_SHOW);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m_pMainWnd-&gt;UpdateWindow();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CAboutDlg dialog used for App About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CAboutDlg : public CDialog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CAboutDlg();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Dialog 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//{{AFX_DATA(CAboutDlg)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enum { IDD = IDD_ABOUTBOX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ClassWizard generated virtual function overrides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//{{AFX_VIRTUAL(CAboutDlg)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void DoDataExchange(CDataExchange* pDX);    // DDX/DDV support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//}}AFX_VIRTUAL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Implementation</w:t>
      </w:r>
    </w:p>
    <w:p>
      <w:pPr>
        <w:rPr>
          <w:rFonts w:hint="eastAsia"/>
        </w:rPr>
      </w:pP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//{{AFX_MSG(CAboutDlg)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No message handlers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//}}AFX_MSG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DECLARE_MESSAGE_MAP()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CAboutDlg::CAboutDlg() : CDialog(CAboutDlg::IDD)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//{{AFX_DATA_INIT(CAboutDlg)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//}}AFX_DATA_INIT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CAboutDlg::DoDataExchange(CDataExchange* pDX)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CDialog::DoDataExchange(pDX);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//{{AFX_DATA_MAP(CAboutDlg)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//}}AFX_DATA_MAP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BEGIN_MESSAGE_MAP(CAboutDlg, CDialog)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//{{AFX_MSG_MAP(CAboutDlg)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No message handlers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//}}AFX_MSG_MAP</w:t>
      </w:r>
    </w:p>
    <w:p>
      <w:pPr>
        <w:rPr>
          <w:rFonts w:hint="eastAsia"/>
        </w:rPr>
      </w:pPr>
      <w:r>
        <w:rPr>
          <w:rFonts w:hint="eastAsia"/>
        </w:rPr>
        <w:t>END_MESSAGE_MAP()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App command to run the dialog</w:t>
      </w:r>
    </w:p>
    <w:p>
      <w:pPr>
        <w:rPr>
          <w:rFonts w:hint="eastAsia"/>
        </w:rPr>
      </w:pPr>
      <w:r>
        <w:rPr>
          <w:rFonts w:hint="eastAsia"/>
        </w:rPr>
        <w:t>void CMFCApp::OnAppAbout()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CAboutDlg aboutDlg;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aboutDlg.DoModal();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CMFCApp message handlers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Mainframe.cpp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MainFrm.cpp : implementation of the CMainFrame 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"stdafx.h"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"MFC.h"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"MainFrm.h"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_DEBUG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new DEBUG_NEW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#undef THIS_FILE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char THIS_FILE[] = __FILE__;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CMainFrame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IMPLEMENT_DYNCREATE(CMainFrame, CFrameWnd)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BEGIN_MESSAGE_MAP(CMainFrame, CFrameWnd)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//{{AFX_MSG_MAP(CMainFrame)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NOTE - the ClassWizard will add and remove mapping macros here.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   DO NOT EDIT what you see in these blocks of generated code 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ON_WM_CREATE()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//}}AFX_MSG_MAP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END_MESSAGE_MAP()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UINT indicators[]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ID_SEPARATOR,           // status line indicator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ID_INDICATOR_CAPS,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ID_INDICATOR_NUM,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ID_INDICATOR_SCRL,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CMainFrame construction/destruction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CMainFrame::CMainFrame()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add member initialization code 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CMainFrame::~CMainFrame()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CMainFrame::OnCreate(LPCREATESTRUCT lpCreateStruct)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(CFrameWnd::OnCreate(lpCreateStruct)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(!m_wndToolBar.CreateEx(this, TBSTYLE_FLAT, WS_CHILD | WS_VISIBLE | CBRS_TOP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 CBRS_GRIPPER | CBRS_TOOLTIPS | CBRS_FLYBY | CBRS_SIZE_DYNAMIC) ||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!m_wndToolBar.LoadToolBar(IDR_MAINFRAME))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TRACE0("Failed to create toolbar\n");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      // fail to 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(!m_wndStatusBar.Create(this) ||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!m_wndStatusBar.SetIndicators(indicators,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sizeof(indicators)/sizeof(UINT)))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TRACE0("Failed to create status bar\n");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      // fail to 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Delete these three lines if you don't want the toolbar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 be dockable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m_wndToolBar.EnableDocking(CBRS_ALIGN_ANY);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EnableDocking(CBRS_ALIGN_ANY);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DockControlBar(&amp;m_wndToolBar);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CMainFrame::PreCreateWindow(CREATESTRUCT&amp; cs)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 !CFrameWnd::PreCreateWindow(cs)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TODO: Modify the Window class or styles here by modifying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 the CREATESTRUCT cs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CMainFrame diagnostics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_DEBUG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CMainFrame::AssertValid() const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CFrameWnd::AssertValid();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CMainFrame::Dump(CDumpContext&amp; dc) const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CFrameWnd::Dump(dc);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 //_DEBUG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CMainFrame message handlers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xNzUyNGZjMjcxZTViZjFlMGU2NmRjNDFlNjdiYTUifQ=="/>
    <w:docVar w:name="KSO_WPS_MARK_KEY" w:val="2223713d-1702-445c-9a23-c4ddcc110446"/>
  </w:docVars>
  <w:rsids>
    <w:rsidRoot w:val="00000000"/>
    <w:rsid w:val="03154CF0"/>
    <w:rsid w:val="04451D0A"/>
    <w:rsid w:val="0B5A00F4"/>
    <w:rsid w:val="106772A9"/>
    <w:rsid w:val="2F5139CB"/>
    <w:rsid w:val="42B4070E"/>
    <w:rsid w:val="471113DE"/>
    <w:rsid w:val="4F9D24B8"/>
    <w:rsid w:val="50DD5FC9"/>
    <w:rsid w:val="594F27BE"/>
    <w:rsid w:val="69DD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1507</Words>
  <Characters>6956</Characters>
  <Lines>0</Lines>
  <Paragraphs>0</Paragraphs>
  <TotalTime>30</TotalTime>
  <ScaleCrop>false</ScaleCrop>
  <LinksUpToDate>false</LinksUpToDate>
  <CharactersWithSpaces>7829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2025-06-17T02:05:00Z</dcterms:created>
  <dc:creator>34960</dc:creator>
  <cp:lastModifiedBy>陈伟</cp:lastModifiedBy>
  <dcterms:modified xsi:type="dcterms:W3CDTF">2025-06-17T06:08:50Z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DE30CC469EBE4E789D1787D547E8CD31</vt:lpwstr>
  </property>
</Properties>
</file>