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windows编程实验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动态链接库(Dll)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刘晓翔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实验五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设计型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304</w:t>
      </w:r>
      <w:r>
        <w:rPr>
          <w:rFonts w:eastAsia="楷体_GB2312"/>
          <w:sz w:val="28"/>
          <w:szCs w:val="28"/>
          <w:u w:val="single"/>
        </w:rPr>
        <w:t xml:space="preserve">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陈 伟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2022100092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人工智能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人工智能</w:t>
      </w:r>
      <w:r>
        <w:rPr>
          <w:rFonts w:eastAsia="楷体_GB2312"/>
          <w:sz w:val="28"/>
          <w:szCs w:val="28"/>
          <w:u w:val="single"/>
        </w:rPr>
        <w:t xml:space="preserve">        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2025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6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4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</w:rPr>
        <w:t>午～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6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lang w:val="en-US" w:eastAsia="zh-CN"/>
        </w:rPr>
        <w:t>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4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28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℃湿度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               </w:t>
      </w:r>
      <w:r>
        <w:rPr>
          <w:rFonts w:eastAsia="楷体_GB2312"/>
          <w:sz w:val="28"/>
          <w:szCs w:val="28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①熟悉动态链接库的生成步骤与方法；②掌握动态链接库函数的导出方法；③掌握外部模块访问动态链接库函数的方法。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应利用Visual C++6.0 Win32 DLL 工具生成动态链接库文件，编写动态链接库函数，在实验四的程序中访问该函数。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仪器：计算机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实验环境： Windows XP + Visual C++6.0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动态链接库（DLL）原理​​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功能封装：将AddNumbers和ShowMessageBox函数编译为二进制代码，存储在DLL中。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运行时加载：MFC程序运行时通过隐式链接（自动加载）或显式链接（手动LoadLibrary）调用DLL函数。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内存共享：多个程序可共享同一DLL的代码段，减少内存占用。</w:t>
      </w:r>
    </w:p>
    <w:p>
      <w:pPr>
        <w:spacing w:line="360" w:lineRule="auto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4032885" cy="2776855"/>
            <wp:effectExtent l="0" t="0" r="5715" b="4445"/>
            <wp:docPr id="3" name="图片 3" descr="9ce3382ea8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ce3382ea8dd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新建DLL项目：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文件 → 新建 → 项目 → Win32 Dynamic-Link Library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项目名称：DLL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选择"A simple DLL project"​​</w:t>
      </w:r>
    </w:p>
    <w:p>
      <w:pPr>
        <w:numPr>
          <w:ilvl w:val="0"/>
          <w:numId w:val="0"/>
        </w:numPr>
        <w:tabs>
          <w:tab w:val="left" w:pos="600"/>
        </w:tabs>
      </w:pPr>
      <w:r>
        <w:drawing>
          <wp:inline distT="0" distB="0" distL="114300" distR="114300">
            <wp:extent cx="3852545" cy="2516505"/>
            <wp:effectExtent l="0" t="0" r="14605" b="171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创建一个空的动态链接库工程。添加一个C++源文件：Dll.cpp，在其中写入如下代码：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为了让DLL 导出函数，需要在每一个将要被出的函数前添加标识符：_declspec (dllexport)。</w:t>
      </w:r>
    </w:p>
    <w:p>
      <w:pPr>
        <w:numPr>
          <w:ilvl w:val="0"/>
          <w:numId w:val="0"/>
        </w:numPr>
        <w:tabs>
          <w:tab w:val="left" w:pos="600"/>
        </w:tabs>
      </w:pPr>
      <w:r>
        <w:drawing>
          <wp:inline distT="0" distB="0" distL="114300" distR="114300">
            <wp:extent cx="3702685" cy="3409950"/>
            <wp:effectExtent l="0" t="0" r="1206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Build后，在Debug目录下会产生一个动态库Dll1.dll文件和一个引入库文件Dll1.lib。</w:t>
      </w:r>
    </w:p>
    <w:p>
      <w:pPr>
        <w:numPr>
          <w:ilvl w:val="0"/>
          <w:numId w:val="0"/>
        </w:numPr>
        <w:tabs>
          <w:tab w:val="left" w:pos="600"/>
        </w:tabs>
      </w:pPr>
      <w:r>
        <w:drawing>
          <wp:inline distT="0" distB="0" distL="114300" distR="114300">
            <wp:extent cx="3906520" cy="2280920"/>
            <wp:effectExtent l="0" t="0" r="17780" b="508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在主程序的工具栏中定义两个按钮</w:t>
      </w:r>
    </w:p>
    <w:p>
      <w:pPr>
        <w:numPr>
          <w:ilvl w:val="0"/>
          <w:numId w:val="0"/>
        </w:numPr>
        <w:tabs>
          <w:tab w:val="left" w:pos="600"/>
        </w:tabs>
      </w:pPr>
      <w:r>
        <w:drawing>
          <wp:inline distT="0" distB="0" distL="114300" distR="114300">
            <wp:extent cx="2468880" cy="1487170"/>
            <wp:effectExtent l="0" t="0" r="7620" b="1778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0145" cy="1254760"/>
            <wp:effectExtent l="0" t="0" r="8255" b="254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再编写响应函数</w:t>
      </w:r>
    </w:p>
    <w:p>
      <w:pPr>
        <w:numPr>
          <w:ilvl w:val="0"/>
          <w:numId w:val="0"/>
        </w:numPr>
        <w:tabs>
          <w:tab w:val="left" w:pos="600"/>
        </w:tabs>
      </w:pPr>
      <w:r>
        <w:drawing>
          <wp:inline distT="0" distB="0" distL="114300" distR="114300">
            <wp:extent cx="4134485" cy="2191385"/>
            <wp:effectExtent l="0" t="0" r="18415" b="1841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以上程序能够成功通过编译，但在程序链接时会产生三个错误，因为此时链接器不知道这两个函数是在哪个地方实现的。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为了解决这个问题，就需要利用动态链接库的引入库文件。引入库文件并没有包含实际的代码，它是用来为链接程序提供必要的信息，以便在可执行文件中建立动态链接时需要用到的重定位表。</w:t>
      </w:r>
    </w:p>
    <w:p>
      <w:pPr>
        <w:numPr>
          <w:ilvl w:val="0"/>
          <w:numId w:val="0"/>
        </w:numPr>
        <w:tabs>
          <w:tab w:val="left" w:pos="600"/>
        </w:tabs>
      </w:pPr>
      <w:r>
        <w:drawing>
          <wp:inline distT="0" distB="0" distL="114300" distR="114300">
            <wp:extent cx="3740785" cy="2486660"/>
            <wp:effectExtent l="0" t="0" r="12065" b="889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先把</w:t>
      </w:r>
      <w:r>
        <w:rPr>
          <w:rFonts w:hint="eastAsia"/>
          <w:lang w:val="en-US" w:eastAsia="zh-CN"/>
        </w:rPr>
        <w:t>DLL</w:t>
      </w:r>
      <w:r>
        <w:rPr>
          <w:rFonts w:hint="default"/>
          <w:lang w:val="en-US" w:eastAsia="zh-CN"/>
        </w:rPr>
        <w:t>.lib</w:t>
      </w:r>
      <w:r>
        <w:rPr>
          <w:rFonts w:hint="eastAsia"/>
          <w:lang w:val="en-US" w:eastAsia="zh-CN"/>
        </w:rPr>
        <w:t>和DLL.dll</w:t>
      </w:r>
      <w:r>
        <w:rPr>
          <w:rFonts w:hint="default"/>
          <w:lang w:val="en-US" w:eastAsia="zh-CN"/>
        </w:rPr>
        <w:t>复制到</w:t>
      </w:r>
      <w:r>
        <w:rPr>
          <w:rFonts w:hint="eastAsia"/>
          <w:lang w:val="en-US" w:eastAsia="zh-CN"/>
        </w:rPr>
        <w:t>实验四的</w:t>
      </w:r>
      <w:r>
        <w:rPr>
          <w:rFonts w:hint="default"/>
          <w:lang w:val="en-US" w:eastAsia="zh-CN"/>
        </w:rPr>
        <w:t>工程目录</w:t>
      </w:r>
      <w:r>
        <w:rPr>
          <w:rFonts w:hint="eastAsia"/>
          <w:lang w:val="en-US" w:eastAsia="zh-CN"/>
        </w:rPr>
        <w:t>当中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/>
          <w:lang w:val="en-US" w:eastAsia="zh-CN"/>
        </w:rPr>
      </w:pPr>
      <w:r>
        <w:drawing>
          <wp:inline distT="0" distB="0" distL="114300" distR="114300">
            <wp:extent cx="3679190" cy="2070735"/>
            <wp:effectExtent l="0" t="0" r="16510" b="571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然后编译运行程序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实验结果与分析</w:t>
      </w:r>
    </w:p>
    <w:p>
      <w:pPr>
        <w:widowControl w:val="0"/>
        <w:numPr>
          <w:ilvl w:val="0"/>
          <w:numId w:val="0"/>
        </w:numPr>
        <w:tabs>
          <w:tab w:val="left" w:pos="855"/>
        </w:tabs>
        <w:spacing w:line="360" w:lineRule="auto"/>
        <w:jc w:val="both"/>
        <w:outlineLvl w:val="9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点击相加ADD即运行7+5=12的结果</w:t>
      </w:r>
    </w:p>
    <w:p>
      <w:pPr>
        <w:widowControl w:val="0"/>
        <w:numPr>
          <w:ilvl w:val="0"/>
          <w:numId w:val="0"/>
        </w:numPr>
        <w:tabs>
          <w:tab w:val="left" w:pos="855"/>
        </w:tabs>
        <w:spacing w:line="360" w:lineRule="auto"/>
        <w:jc w:val="both"/>
        <w:outlineLvl w:val="9"/>
      </w:pPr>
      <w:r>
        <w:drawing>
          <wp:inline distT="0" distB="0" distL="114300" distR="114300">
            <wp:extent cx="4796155" cy="2843530"/>
            <wp:effectExtent l="0" t="0" r="4445" b="1397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55"/>
        </w:tabs>
        <w:spacing w:line="360" w:lineRule="auto"/>
        <w:jc w:val="both"/>
        <w:outlineLvl w:val="9"/>
      </w:pPr>
      <w:r>
        <w:rPr>
          <w:rFonts w:hint="eastAsia"/>
          <w:lang w:val="en-US" w:eastAsia="zh-CN"/>
        </w:rPr>
        <w:t>点击相减Sub即运行7-5=2的结果</w:t>
      </w:r>
    </w:p>
    <w:p>
      <w:pPr>
        <w:widowControl w:val="0"/>
        <w:numPr>
          <w:ilvl w:val="0"/>
          <w:numId w:val="0"/>
        </w:numPr>
        <w:tabs>
          <w:tab w:val="left" w:pos="855"/>
        </w:tabs>
        <w:spacing w:line="360" w:lineRule="auto"/>
        <w:jc w:val="both"/>
        <w:outlineLvl w:val="9"/>
      </w:pPr>
      <w:r>
        <w:drawing>
          <wp:inline distT="0" distB="0" distL="114300" distR="114300">
            <wp:extent cx="5271770" cy="4072890"/>
            <wp:effectExtent l="0" t="0" r="5080" b="381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>
      <w:pPr>
        <w:rPr>
          <w:rFonts w:hint="eastAsia"/>
        </w:rPr>
      </w:pPr>
      <w:r>
        <w:rPr>
          <w:rFonts w:hint="eastAsia"/>
        </w:rPr>
        <w:t>// MFC.cpp : Defines the class behaviors for the application.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"stdafx.h"</w:t>
      </w:r>
    </w:p>
    <w:p>
      <w:pPr>
        <w:rPr>
          <w:rFonts w:hint="eastAsia"/>
        </w:rPr>
      </w:pPr>
      <w:r>
        <w:rPr>
          <w:rFonts w:hint="eastAsia"/>
        </w:rPr>
        <w:t>#include "MFC.h"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"MainFrm.h"</w:t>
      </w:r>
    </w:p>
    <w:p>
      <w:pPr>
        <w:rPr>
          <w:rFonts w:hint="eastAsia"/>
        </w:rPr>
      </w:pPr>
      <w:r>
        <w:rPr>
          <w:rFonts w:hint="eastAsia"/>
        </w:rPr>
        <w:t>#include "MFCDoc.h"</w:t>
      </w:r>
    </w:p>
    <w:p>
      <w:pPr>
        <w:rPr>
          <w:rFonts w:hint="eastAsia"/>
        </w:rPr>
      </w:pPr>
      <w:r>
        <w:rPr>
          <w:rFonts w:hint="eastAsia"/>
        </w:rPr>
        <w:t>#include "MFCView.h"</w:t>
      </w:r>
    </w:p>
    <w:p>
      <w:pPr>
        <w:rPr>
          <w:rFonts w:hint="eastAsia"/>
        </w:rPr>
      </w:pPr>
      <w:r>
        <w:rPr>
          <w:rFonts w:hint="eastAsia"/>
        </w:rPr>
        <w:t>#include "Dialog.h"</w:t>
      </w:r>
    </w:p>
    <w:p>
      <w:pPr>
        <w:rPr>
          <w:rFonts w:hint="eastAsia"/>
        </w:rPr>
      </w:pPr>
      <w:r>
        <w:rPr>
          <w:rFonts w:hint="eastAsia"/>
        </w:rPr>
        <w:t>#ifdef _DEBUG</w:t>
      </w:r>
    </w:p>
    <w:p>
      <w:pPr>
        <w:rPr>
          <w:rFonts w:hint="eastAsia"/>
        </w:rPr>
      </w:pPr>
      <w:r>
        <w:rPr>
          <w:rFonts w:hint="eastAsia"/>
        </w:rPr>
        <w:t>#define new DEBUG_NEW</w:t>
      </w:r>
    </w:p>
    <w:p>
      <w:pPr>
        <w:rPr>
          <w:rFonts w:hint="eastAsia"/>
        </w:rPr>
      </w:pPr>
      <w:r>
        <w:rPr>
          <w:rFonts w:hint="eastAsia"/>
        </w:rPr>
        <w:t>#undef THIS_FILE</w:t>
      </w:r>
    </w:p>
    <w:p>
      <w:pPr>
        <w:rPr>
          <w:rFonts w:hint="eastAsia"/>
        </w:rPr>
      </w:pPr>
      <w:r>
        <w:rPr>
          <w:rFonts w:hint="eastAsia"/>
        </w:rPr>
        <w:t>static char THIS_FILE[] = __FILE__;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CMFCApp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BEGIN_MESSAGE_MAP(CMFCApp, CWinApp)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//{{AFX_MSG_MAP(CMFCApp)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ON_COMMAND(ID_APP_ABOUT, OnAppAbout)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ON_COMMAND(ID_TELL, OnTell)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ON_COMMAND(ID_Add, OnAdd)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ON_COMMAND(ID_Subtract, OnSubtract)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//}}AFX_MSG_MAP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Standard file based document commands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ON_COMMAND(ID_FILE_NEW, CWinApp::OnFileNew)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ON_COMMAND(ID_FILE_OPEN, CWinApp::OnFileOpen)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Standard print setup command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ON_COMMAND(ID_FILE_PRINT_SETUP, CWinApp::OnFilePrintSetup)</w:t>
      </w:r>
    </w:p>
    <w:p>
      <w:pPr>
        <w:rPr>
          <w:rFonts w:hint="eastAsia"/>
        </w:rPr>
      </w:pPr>
      <w:r>
        <w:rPr>
          <w:rFonts w:hint="eastAsia"/>
        </w:rPr>
        <w:t>END_MESSAGE_MAP()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CMFCApp construction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CMFCApp::CMFCApp()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add construction code here,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Place all significant initialization in InitInstance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The one and only CMFCApp object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CMFCApp theApp;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CMFCApp initialization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CMFCApp::InitInstance()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AfxEnableControlContainer();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Standard initialization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If you are not using these features and wish to reduce the size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of your final executable, you should remove from the following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the specific initialization routines you do not need.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#ifdef _AFXDLL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Enable3dControls();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Call this when using MFC in a shared DLL</w:t>
      </w:r>
    </w:p>
    <w:p>
      <w:pPr>
        <w:rPr>
          <w:rFonts w:hint="eastAsia"/>
        </w:rPr>
      </w:pPr>
      <w:r>
        <w:rPr>
          <w:rFonts w:hint="eastAsia"/>
        </w:rPr>
        <w:t>#else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Enable3dControlsStatic();</w:t>
      </w:r>
      <w:r>
        <w:rPr>
          <w:rFonts w:hint="eastAsia"/>
        </w:rPr>
        <w:tab/>
      </w:r>
      <w:r>
        <w:rPr>
          <w:rFonts w:hint="eastAsia"/>
        </w:rPr>
        <w:t>// Call this when linking to MFC statically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Change the registry key under which our settings are stored.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You should modify this string to be something appropriate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such as the name of your company or organization.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SetRegistryKey(_T("Local AppWizard-Generated Applications"));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LoadStdProfileSettings();  // Load standard INI file options (including MRU)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Register the application's document templates.  Document templates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serve as the connection between documents, frame windows and views.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CSingleDocTemplate* pDocTemplate;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pDocTemplate = new CSingleDocTemplate(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IDR_MAINFRAME,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RUNTIME_CLASS(CMFCDoc),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RUNTIME_CLASS(CMainFrame),       // main SDI frame window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RUNTIME_CLASS(CMFCView));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AddDocTemplate(pDocTemplate);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Parse command line for standard shell commands, DDE, file open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CCommandLineInfo cmdInfo;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ParseCommandLine(cmdInfo);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Dispatch commands specified on the command line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(!ProcessShellCommand(cmdInfo))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The one and only window has been initialized, so show and update it.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m_pMainWnd-&gt;ShowWindow(SW_SHOW);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m_pMainWnd-&gt;UpdateWindow();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CAboutDlg dialog used for App About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CAboutDlg : public CDialog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CAboutDlg();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Dialog 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//{{AFX_DATA(CAboutDlg)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enum { IDD = IDD_ABOUTBOX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ClassWizard generated virtual function overrides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//{{AFX_VIRTUAL(CAboutDlg)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 void DoDataExchange(CDataExchange* pDX);    // DDX/DDV support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//}}AFX_VIRTUAL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Implementation</w:t>
      </w:r>
    </w:p>
    <w:p>
      <w:pPr>
        <w:rPr>
          <w:rFonts w:hint="eastAsia"/>
        </w:rPr>
      </w:pPr>
      <w:r>
        <w:rPr>
          <w:rFonts w:hint="eastAsia"/>
        </w:rPr>
        <w:t>protected: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//{{AFX_MSG(CAboutDlg)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No message handlers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//}}AFX_MSG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DECLARE_MESSAGE_MAP()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CAboutDlg::CAboutDlg() : CDialog(CAboutDlg::IDD)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//{{AFX_DATA_INIT(CAboutDlg)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//}}AFX_DATA_INIT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CAboutDlg::DoDataExchange(CDataExchange* pDX)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CDialog::DoDataExchange(pDX);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//{{AFX_DATA_MAP(CAboutDlg)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//}}AFX_DATA_MAP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BEGIN_MESSAGE_MAP(CAboutDlg, CDialog)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//{{AFX_MSG_MAP(CAboutDlg)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No message handlers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//}}AFX_MSG_MAP</w:t>
      </w:r>
    </w:p>
    <w:p>
      <w:pPr>
        <w:rPr>
          <w:rFonts w:hint="eastAsia"/>
        </w:rPr>
      </w:pPr>
      <w:r>
        <w:rPr>
          <w:rFonts w:hint="eastAsia"/>
        </w:rPr>
        <w:t>END_MESSAGE_MAP()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App command to run the dialog</w:t>
      </w:r>
    </w:p>
    <w:p>
      <w:pPr>
        <w:rPr>
          <w:rFonts w:hint="eastAsia"/>
        </w:rPr>
      </w:pPr>
      <w:r>
        <w:rPr>
          <w:rFonts w:hint="eastAsia"/>
        </w:rPr>
        <w:t>void CMFCApp::OnAppAbout()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CAboutDlg aboutDlg;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aboutDlg.DoModal();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CMFCApp message handlers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CMFCApp::OnTell()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Dialog dlg;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dlg.DoModal();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extern int add(int a,int b);</w:t>
      </w:r>
    </w:p>
    <w:p>
      <w:pPr>
        <w:rPr>
          <w:rFonts w:hint="eastAsia"/>
        </w:rPr>
      </w:pPr>
      <w:r>
        <w:rPr>
          <w:rFonts w:hint="eastAsia"/>
        </w:rPr>
        <w:t>extern int subtract(int a,int b);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CMFCApp::OnAdd()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CString str;</w:t>
      </w:r>
    </w:p>
    <w:p>
      <w:pPr>
        <w:rPr>
          <w:rFonts w:hint="eastAsia"/>
        </w:rPr>
      </w:pPr>
      <w:r>
        <w:rPr>
          <w:rFonts w:hint="eastAsia"/>
        </w:rPr>
        <w:t xml:space="preserve">    str.Format(_T("7 + 5 = %d"), add(7,5));</w:t>
      </w:r>
    </w:p>
    <w:p>
      <w:pPr>
        <w:rPr>
          <w:rFonts w:hint="eastAsia"/>
        </w:rPr>
      </w:pPr>
      <w:r>
        <w:rPr>
          <w:rFonts w:hint="eastAsia"/>
        </w:rPr>
        <w:t xml:space="preserve">    AfxMessageBox(str);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CMFCApp::OnSubtract()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CString str;</w:t>
      </w:r>
    </w:p>
    <w:p>
      <w:pPr>
        <w:rPr>
          <w:rFonts w:hint="eastAsia"/>
        </w:rPr>
      </w:pPr>
      <w:r>
        <w:rPr>
          <w:rFonts w:hint="eastAsia"/>
        </w:rPr>
        <w:t xml:space="preserve">    str.Format(_T("7 - 5 = %d"), subtract(7,5));</w:t>
      </w:r>
    </w:p>
    <w:p>
      <w:pPr>
        <w:rPr>
          <w:rFonts w:hint="eastAsia"/>
        </w:rPr>
      </w:pPr>
      <w:r>
        <w:rPr>
          <w:rFonts w:hint="eastAsia"/>
        </w:rPr>
        <w:t xml:space="preserve">    AfxMessageBox(str);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动态链接库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_declspec (dllexport) int add(int a, int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 +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_declspec (dllexport) int subtract(int a, int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 -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F56F8"/>
    <w:multiLevelType w:val="multilevel"/>
    <w:tmpl w:val="2FCF56F8"/>
    <w:lvl w:ilvl="0" w:tentative="0">
      <w:start w:val="1"/>
      <w:numFmt w:val="japaneseCounting"/>
      <w:lvlText w:val="（%1）"/>
      <w:lvlJc w:val="left"/>
      <w:pPr>
        <w:tabs>
          <w:tab w:val="left" w:pos="855"/>
        </w:tabs>
        <w:ind w:left="855" w:hanging="85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xNzUyNGZjMjcxZTViZjFlMGU2NmRjNDFlNjdiYTUifQ=="/>
  </w:docVars>
  <w:rsids>
    <w:rsidRoot w:val="00000000"/>
    <w:rsid w:val="005F1CB3"/>
    <w:rsid w:val="01A85D51"/>
    <w:rsid w:val="05614B95"/>
    <w:rsid w:val="12E663B3"/>
    <w:rsid w:val="130E03EF"/>
    <w:rsid w:val="1ABD2AE5"/>
    <w:rsid w:val="1BFB2E1F"/>
    <w:rsid w:val="376905F3"/>
    <w:rsid w:val="3C3C05F6"/>
    <w:rsid w:val="40453169"/>
    <w:rsid w:val="46202EB9"/>
    <w:rsid w:val="55151BBD"/>
    <w:rsid w:val="5CA40764"/>
    <w:rsid w:val="6BB47D6E"/>
    <w:rsid w:val="6DE36C13"/>
    <w:rsid w:val="738633DF"/>
    <w:rsid w:val="75466405"/>
    <w:rsid w:val="784A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752</Words>
  <Characters>950</Characters>
  <Lines>0</Lines>
  <Paragraphs>0</Paragraphs>
  <TotalTime>1</TotalTime>
  <ScaleCrop>false</ScaleCrop>
  <LinksUpToDate>false</LinksUpToDate>
  <CharactersWithSpaces>1189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2025-06-17T11:33:07Z</dcterms:created>
  <dc:creator>34960</dc:creator>
  <cp:lastModifiedBy>陈伟</cp:lastModifiedBy>
  <dcterms:modified xsi:type="dcterms:W3CDTF">2025-06-17T12:15:26Z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5D2EFCAA1B8E4359B4CA1B7A5D06E805</vt:lpwstr>
  </property>
</Properties>
</file>