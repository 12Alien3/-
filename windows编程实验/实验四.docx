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windows编程实验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对话框编程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刘晓翔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实验四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设计型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三楼机房1</w:t>
      </w:r>
      <w:r>
        <w:rPr>
          <w:rFonts w:eastAsia="楷体_GB2312"/>
          <w:sz w:val="28"/>
          <w:szCs w:val="28"/>
          <w:u w:val="single"/>
        </w:rPr>
        <w:t xml:space="preserve">     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陈 伟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2022100092</w:t>
      </w:r>
      <w:r>
        <w:rPr>
          <w:rFonts w:eastAsia="楷体_GB2312"/>
          <w:sz w:val="28"/>
          <w:szCs w:val="28"/>
          <w:u w:val="single"/>
        </w:rPr>
        <w:t xml:space="preserve">                            </w:t>
      </w:r>
    </w:p>
    <w:p>
      <w:pPr>
        <w:numPr>
          <w:ins w:id="0" w:author="MC SYSTEM" w:date="2006-06-11T14:06:00Z"/>
        </w:num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智能科学与工程学院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人工智能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人工智能</w:t>
      </w:r>
      <w:r>
        <w:rPr>
          <w:rFonts w:eastAsia="楷体_GB2312"/>
          <w:sz w:val="28"/>
          <w:szCs w:val="28"/>
          <w:u w:val="single"/>
        </w:rPr>
        <w:t xml:space="preserve">             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2025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6</w:t>
      </w:r>
      <w:r>
        <w:rPr>
          <w:rFonts w:eastAsia="楷体_GB2312"/>
          <w:sz w:val="28"/>
          <w:szCs w:val="28"/>
        </w:rPr>
        <w:t>月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4</w:t>
      </w:r>
      <w:r>
        <w:rPr>
          <w:rFonts w:eastAsia="楷体_GB2312"/>
          <w:sz w:val="28"/>
          <w:szCs w:val="28"/>
        </w:rPr>
        <w:t>日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上</w:t>
      </w:r>
      <w:r>
        <w:rPr>
          <w:rFonts w:eastAsia="楷体_GB2312"/>
          <w:sz w:val="28"/>
          <w:szCs w:val="28"/>
        </w:rPr>
        <w:t>午～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6</w:t>
      </w:r>
      <w:r>
        <w:rPr>
          <w:rFonts w:eastAsia="楷体_GB2312"/>
          <w:sz w:val="28"/>
          <w:szCs w:val="28"/>
        </w:rPr>
        <w:t>月</w:t>
      </w:r>
      <w:r>
        <w:rPr>
          <w:rFonts w:hint="eastAsia" w:eastAsia="楷体_GB2312"/>
          <w:sz w:val="28"/>
          <w:szCs w:val="28"/>
          <w:lang w:val="en-US" w:eastAsia="zh-CN"/>
        </w:rPr>
        <w:t>1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4</w:t>
      </w:r>
      <w:r>
        <w:rPr>
          <w:rFonts w:eastAsia="楷体_GB2312"/>
          <w:sz w:val="28"/>
          <w:szCs w:val="28"/>
        </w:rPr>
        <w:t>日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上</w:t>
      </w:r>
      <w:r>
        <w:rPr>
          <w:rFonts w:eastAsia="楷体_GB2312"/>
          <w:sz w:val="28"/>
          <w:szCs w:val="28"/>
        </w:rPr>
        <w:t>午温度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28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℃湿度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                   </w:t>
      </w:r>
      <w:r>
        <w:rPr>
          <w:rFonts w:eastAsia="楷体_GB2312"/>
          <w:sz w:val="28"/>
          <w:szCs w:val="28"/>
        </w:rPr>
        <w:t xml:space="preserve">       </w:t>
      </w:r>
      <w:r>
        <w:rPr>
          <w:rFonts w:eastAsia="楷体_GB2312"/>
          <w:sz w:val="28"/>
          <w:szCs w:val="28"/>
          <w:u w:val="single"/>
        </w:rPr>
        <w:t xml:space="preserve">              </w:t>
      </w:r>
      <w:r>
        <w:rPr>
          <w:rFonts w:eastAsia="楷体_GB2312"/>
          <w:sz w:val="28"/>
          <w:szCs w:val="28"/>
        </w:rPr>
        <w:t xml:space="preserve">      </w:t>
      </w:r>
      <w:r>
        <w:rPr>
          <w:rFonts w:eastAsia="楷体_GB2312"/>
          <w:sz w:val="28"/>
          <w:szCs w:val="28"/>
          <w:u w:val="single"/>
        </w:rPr>
        <w:t xml:space="preserve">         </w:t>
      </w:r>
    </w:p>
    <w:p>
      <w:pPr>
        <w:numPr>
          <w:ilvl w:val="0"/>
          <w:numId w:val="1"/>
        </w:numPr>
        <w:spacing w:line="360" w:lineRule="auto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①掌握模式对话框的创建、显示与销毁；②掌握无模式对话框的创建、显示与销毁；③掌握对话框控件的访问方法；④掌握修改对话框外观的编程方法。</w:t>
      </w:r>
    </w:p>
    <w:p>
      <w:pPr>
        <w:numPr>
          <w:ilvl w:val="0"/>
          <w:numId w:val="1"/>
        </w:numPr>
        <w:spacing w:line="360" w:lineRule="auto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利用Visual C++6.0软件开发工具编写程序，在实验三的程序中创建一个模式对话框与一个无模式对话康，并能访问其中的控件。</w:t>
      </w:r>
    </w:p>
    <w:p>
      <w:pPr>
        <w:numPr>
          <w:ilvl w:val="0"/>
          <w:numId w:val="1"/>
        </w:numPr>
        <w:spacing w:line="360" w:lineRule="auto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仪器：计算机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实验环境： Windows XP + Visual C++6.0</w:t>
      </w:r>
    </w:p>
    <w:p>
      <w:pPr>
        <w:numPr>
          <w:ilvl w:val="0"/>
          <w:numId w:val="1"/>
        </w:numPr>
        <w:spacing w:line="360" w:lineRule="auto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实验原理</w:t>
      </w:r>
    </w:p>
    <w:tbl>
      <w:tblPr>
        <w:tblStyle w:val="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75"/>
        <w:gridCol w:w="2375"/>
        <w:gridCol w:w="34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E0E0E0" w:sz="6" w:space="0"/>
              <w:right w:val="single" w:color="E0E0E0" w:sz="6" w:space="0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center"/>
              <w:textAlignment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​</w:t>
            </w:r>
            <w:r>
              <w:rPr>
                <w:rStyle w:val="4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​功能​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​</w:t>
            </w:r>
          </w:p>
        </w:tc>
        <w:tc>
          <w:tcPr>
            <w:tcW w:w="0" w:type="auto"/>
            <w:tcBorders>
              <w:top w:val="nil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​</w:t>
            </w:r>
            <w:r>
              <w:rPr>
                <w:rStyle w:val="4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​模式对话框​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​</w:t>
            </w:r>
          </w:p>
        </w:tc>
        <w:tc>
          <w:tcPr>
            <w:tcW w:w="0" w:type="auto"/>
            <w:tcBorders>
              <w:top w:val="nil"/>
              <w:left w:val="single" w:color="E0E0E0" w:sz="6" w:space="0"/>
              <w:bottom w:val="single" w:color="E0E0E0" w:sz="6" w:space="0"/>
              <w:right w:val="nil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​</w:t>
            </w:r>
            <w:r>
              <w:rPr>
                <w:rStyle w:val="4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​无模式对话框​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6" w:space="0"/>
              <w:left w:val="nil"/>
              <w:bottom w:val="single" w:color="E0E0E0" w:sz="6" w:space="0"/>
              <w:right w:val="single" w:color="E0E0E0" w:sz="6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​</w:t>
            </w:r>
            <w:r>
              <w:rPr>
                <w:rStyle w:val="4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​创建方式​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​</w:t>
            </w:r>
          </w:p>
        </w:tc>
        <w:tc>
          <w:tcPr>
            <w:tcW w:w="0" w:type="auto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Style w:val="5"/>
                <w:rFonts w:ascii="Consolas" w:hAnsi="Consolas" w:eastAsia="Consolas" w:cs="Consolas"/>
                <w:i w:val="0"/>
                <w:iCs w:val="0"/>
                <w:caps w:val="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DoModal()</w:t>
            </w:r>
          </w:p>
        </w:tc>
        <w:tc>
          <w:tcPr>
            <w:tcW w:w="0" w:type="auto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Create()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 + </w:t>
            </w:r>
            <w:r>
              <w:rPr>
                <w:rStyle w:val="5"/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ShowWindow()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6" w:space="0"/>
              <w:left w:val="nil"/>
              <w:bottom w:val="single" w:color="E0E0E0" w:sz="6" w:space="0"/>
              <w:right w:val="single" w:color="E0E0E0" w:sz="6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​</w:t>
            </w:r>
            <w:r>
              <w:rPr>
                <w:rStyle w:val="4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​阻塞主窗口​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​</w:t>
            </w:r>
          </w:p>
        </w:tc>
        <w:tc>
          <w:tcPr>
            <w:tcW w:w="0" w:type="auto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6" w:space="0"/>
              <w:left w:val="nil"/>
              <w:bottom w:val="single" w:color="E0E0E0" w:sz="6" w:space="0"/>
              <w:right w:val="single" w:color="E0E0E0" w:sz="6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​</w:t>
            </w:r>
            <w:r>
              <w:rPr>
                <w:rStyle w:val="4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​生命周期​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​</w:t>
            </w:r>
          </w:p>
        </w:tc>
        <w:tc>
          <w:tcPr>
            <w:tcW w:w="0" w:type="auto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栈对象（自动销毁）</w:t>
            </w:r>
          </w:p>
        </w:tc>
        <w:tc>
          <w:tcPr>
            <w:tcW w:w="0" w:type="auto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堆对象（需手动</w:t>
            </w:r>
            <w:r>
              <w:rPr>
                <w:rStyle w:val="5"/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delete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6" w:space="0"/>
              <w:left w:val="nil"/>
              <w:bottom w:val="nil"/>
              <w:right w:val="single" w:color="E0E0E0" w:sz="6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​</w:t>
            </w:r>
            <w:r>
              <w:rPr>
                <w:rStyle w:val="4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​控件访问​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​</w:t>
            </w:r>
          </w:p>
        </w:tc>
        <w:tc>
          <w:tcPr>
            <w:tcW w:w="0" w:type="auto"/>
            <w:tcBorders>
              <w:top w:val="single" w:color="E0E0E0" w:sz="6" w:space="0"/>
              <w:left w:val="single" w:color="E0E0E0" w:sz="6" w:space="0"/>
              <w:bottom w:val="nil"/>
              <w:right w:val="single" w:color="E0E0E0" w:sz="6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通过</w:t>
            </w:r>
            <w:r>
              <w:rPr>
                <w:rStyle w:val="5"/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DDX_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绑定变量</w:t>
            </w:r>
          </w:p>
        </w:tc>
        <w:tc>
          <w:tcPr>
            <w:tcW w:w="0" w:type="auto"/>
            <w:tcBorders>
              <w:top w:val="single" w:color="E0E0E0" w:sz="6" w:space="0"/>
              <w:left w:val="single" w:color="E0E0E0" w:sz="6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直接调用</w:t>
            </w:r>
            <w:r>
              <w:rPr>
                <w:rStyle w:val="5"/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SetDlgItemText()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等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855"/>
        </w:tabs>
        <w:spacing w:line="360" w:lineRule="auto"/>
        <w:jc w:val="both"/>
        <w:outlineLvl w:val="9"/>
        <w:rPr>
          <w:rFonts w:hint="eastAsia"/>
          <w:b/>
          <w:sz w:val="28"/>
          <w:szCs w:val="28"/>
        </w:rPr>
      </w:pPr>
    </w:p>
    <w:p>
      <w:pPr>
        <w:spacing w:line="360" w:lineRule="auto"/>
        <w:rPr>
          <w:rFonts w:hint="eastAsia" w:eastAsia="宋体"/>
          <w:szCs w:val="21"/>
          <w:lang w:eastAsia="zh-CN"/>
        </w:rPr>
      </w:pPr>
      <w:r>
        <w:rPr>
          <w:rFonts w:hint="eastAsia" w:eastAsia="宋体"/>
          <w:szCs w:val="21"/>
          <w:lang w:eastAsia="zh-CN"/>
        </w:rPr>
        <w:drawing>
          <wp:inline distT="0" distB="0" distL="114300" distR="114300">
            <wp:extent cx="5271135" cy="3338195"/>
            <wp:effectExtent l="0" t="0" r="5715" b="14605"/>
            <wp:docPr id="1" name="图片 1" descr="2d6a4f3a8ff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d6a4f3a8ff6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实验步骤与调试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  <w:t>创建对话框资源​​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  <w:t>插入对话框资源：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  <w:t>在Resource View中右键 Dialog 文件夹 →Insert Dialog。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  <w:t>创建两个对话框：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  <w:t>IDD_DIALOG1（模式对话框）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  <w:t>IDD_DIALOG2（无模式对话框）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  <w:t>添加控件（如编辑框 IDC_EDIT_INPUT、按钮 IDC_BUTTON_OK）。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  <w:t>为对话框添加类：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  <w:t>右键对话框 →ClassWizard→Create a new class</w:t>
      </w:r>
    </w:p>
    <w:p>
      <w:pPr>
        <w:numPr>
          <w:ilvl w:val="0"/>
          <w:numId w:val="0"/>
        </w:numPr>
        <w:tabs>
          <w:tab w:val="left" w:pos="600"/>
        </w:tabs>
      </w:pPr>
      <w:r>
        <w:drawing>
          <wp:inline distT="0" distB="0" distL="114300" distR="114300">
            <wp:extent cx="2654300" cy="1518285"/>
            <wp:effectExtent l="0" t="0" r="1270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41905" cy="1673860"/>
            <wp:effectExtent l="0" t="0" r="10795" b="254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  <w:t>实现模式对话框创建模式对话框需要调用CDialog类的成员函数：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/>
          <w:lang w:val="en-US" w:eastAsia="zh-CN"/>
        </w:rPr>
      </w:pPr>
      <w:r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  <w:t>DoModal，该函数的功能就是创建并显示一个模式对话框。</w:t>
      </w:r>
    </w:p>
    <w:p>
      <w:pPr>
        <w:numPr>
          <w:numId w:val="0"/>
        </w:numPr>
        <w:tabs>
          <w:tab w:val="left" w:pos="600"/>
        </w:tabs>
      </w:pPr>
      <w:r>
        <w:drawing>
          <wp:inline distT="0" distB="0" distL="114300" distR="114300">
            <wp:extent cx="2858135" cy="993140"/>
            <wp:effectExtent l="0" t="0" r="18415" b="1651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00"/>
        </w:tabs>
        <w:rPr>
          <w:rFonts w:hint="default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  <w:t>模式对话框实现</w:t>
      </w:r>
      <w:r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73040" cy="1012190"/>
            <wp:effectExtent l="0" t="0" r="3810" b="1651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  <w:t>对话框并未显示，此时利用Create函数创建无模式对话框时，还需要调用ShowWindow函数将这个对话框显示出来。但是这时候发现还是一闪而过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3519805" cy="1407795"/>
            <wp:effectExtent l="0" t="0" r="4445" b="190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  <w:t>这里创建的无模式对话框对象（dlg）是一个局部对象，当OnTest函数结束时，dlg这个对象的生命周期也就结束了，它会销毁与之相关联的对话框资源，因此对话框不会显示。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2673350" cy="1830705"/>
            <wp:effectExtent l="0" t="0" r="12700" b="1714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00"/>
        </w:tabs>
        <w:rPr>
          <w:rFonts w:hint="default"/>
          <w:lang w:val="en-US" w:eastAsia="zh-CN"/>
        </w:rPr>
      </w:pPr>
      <w:r>
        <w:rPr>
          <w:rFonts w:hint="default" w:cs="Times New Roman"/>
          <w:bCs w:val="0"/>
          <w:kern w:val="2"/>
          <w:sz w:val="24"/>
          <w:szCs w:val="24"/>
          <w:lang w:val="en-US" w:eastAsia="zh-CN" w:bidi="ar-SA"/>
        </w:rPr>
        <w:t>若要在程序中主动销毁无模式对话框（例如在没有 “确定”和“取消”按钮的情况下销毁对话框），需调用函数DestroyWindow。</w:t>
      </w:r>
    </w:p>
    <w:p>
      <w:pPr>
        <w:numPr>
          <w:ilvl w:val="0"/>
          <w:numId w:val="1"/>
        </w:numPr>
        <w:spacing w:line="360" w:lineRule="auto"/>
        <w:outlineLvl w:val="0"/>
        <w:rPr>
          <w:rFonts w:hint="eastAsia" w:eastAsia="宋体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实验结果与分析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  <w:t>模式对话框</w:t>
      </w:r>
    </w:p>
    <w:p>
      <w:pPr>
        <w:numPr>
          <w:ilvl w:val="0"/>
          <w:numId w:val="0"/>
        </w:numPr>
        <w:tabs>
          <w:tab w:val="left" w:pos="600"/>
        </w:tabs>
        <w:rPr>
          <w:rFonts w:hint="default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  <w:t>创建出来结果如下，发现当其显示时，程序会暂停执行，直到关闭这个对话框后，才能继续执行程序中其他任务。例如“文件/打开” 对话框。</w:t>
      </w:r>
    </w:p>
    <w:p>
      <w:pPr>
        <w:widowControl w:val="0"/>
        <w:numPr>
          <w:ilvl w:val="0"/>
          <w:numId w:val="0"/>
        </w:numPr>
        <w:tabs>
          <w:tab w:val="left" w:pos="855"/>
        </w:tabs>
        <w:spacing w:line="360" w:lineRule="auto"/>
        <w:jc w:val="both"/>
        <w:outlineLvl w:val="9"/>
      </w:pPr>
      <w:r>
        <w:drawing>
          <wp:inline distT="0" distB="0" distL="114300" distR="114300">
            <wp:extent cx="2996565" cy="1567180"/>
            <wp:effectExtent l="0" t="0" r="13335" b="1397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  <w:t>无模式对话框：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  <w:t>当其显示时，允许转而执行程序中其他任务，而不用关闭这个对话框。该类型对话框不会垄断用户的操作，用户仍可以与其他界面对象进行交互。例如“查找”对话框。</w:t>
      </w:r>
    </w:p>
    <w:p>
      <w:pPr>
        <w:widowControl w:val="0"/>
        <w:numPr>
          <w:ilvl w:val="0"/>
          <w:numId w:val="0"/>
        </w:numPr>
        <w:tabs>
          <w:tab w:val="left" w:pos="855"/>
        </w:tabs>
        <w:spacing w:line="360" w:lineRule="auto"/>
        <w:jc w:val="both"/>
        <w:outlineLvl w:val="9"/>
      </w:pPr>
      <w:r>
        <w:drawing>
          <wp:inline distT="0" distB="0" distL="114300" distR="114300">
            <wp:extent cx="4703445" cy="2047240"/>
            <wp:effectExtent l="0" t="0" r="1905" b="1016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源程序</w:t>
      </w:r>
    </w:p>
    <w:p>
      <w:pPr>
        <w:rPr>
          <w:rFonts w:hint="eastAsia"/>
        </w:rPr>
      </w:pPr>
      <w:r>
        <w:rPr>
          <w:rFonts w:hint="eastAsia"/>
        </w:rPr>
        <w:t>// MFC.cpp : Defines the class behaviors for the application.</w:t>
      </w: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"stdafx.h"</w:t>
      </w:r>
    </w:p>
    <w:p>
      <w:pPr>
        <w:rPr>
          <w:rFonts w:hint="eastAsia"/>
        </w:rPr>
      </w:pPr>
      <w:r>
        <w:rPr>
          <w:rFonts w:hint="eastAsia"/>
        </w:rPr>
        <w:t>#include "MFC.h"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"MainFrm.h"</w:t>
      </w:r>
    </w:p>
    <w:p>
      <w:pPr>
        <w:rPr>
          <w:rFonts w:hint="eastAsia"/>
        </w:rPr>
      </w:pPr>
      <w:r>
        <w:rPr>
          <w:rFonts w:hint="eastAsia"/>
        </w:rPr>
        <w:t>#include "MFCDoc.h"</w:t>
      </w:r>
    </w:p>
    <w:p>
      <w:pPr>
        <w:rPr>
          <w:rFonts w:hint="eastAsia"/>
        </w:rPr>
      </w:pPr>
      <w:r>
        <w:rPr>
          <w:rFonts w:hint="eastAsia"/>
        </w:rPr>
        <w:t>#include "MFCView.h"</w:t>
      </w:r>
    </w:p>
    <w:p>
      <w:pPr>
        <w:rPr>
          <w:rFonts w:hint="eastAsia"/>
        </w:rPr>
      </w:pPr>
      <w:r>
        <w:rPr>
          <w:rFonts w:hint="eastAsia"/>
        </w:rPr>
        <w:t>#include "Dialog.h"</w:t>
      </w:r>
    </w:p>
    <w:p>
      <w:pPr>
        <w:rPr>
          <w:rFonts w:hint="eastAsia"/>
        </w:rPr>
      </w:pPr>
      <w:r>
        <w:rPr>
          <w:rFonts w:hint="eastAsia"/>
        </w:rPr>
        <w:t>#ifdef _DEBUG</w:t>
      </w:r>
    </w:p>
    <w:p>
      <w:pPr>
        <w:rPr>
          <w:rFonts w:hint="eastAsia"/>
        </w:rPr>
      </w:pPr>
      <w:r>
        <w:rPr>
          <w:rFonts w:hint="eastAsia"/>
        </w:rPr>
        <w:t>#define new DEBUG_NEW</w:t>
      </w:r>
    </w:p>
    <w:p>
      <w:pPr>
        <w:rPr>
          <w:rFonts w:hint="eastAsia"/>
        </w:rPr>
      </w:pPr>
      <w:r>
        <w:rPr>
          <w:rFonts w:hint="eastAsia"/>
        </w:rPr>
        <w:t>#undef THIS_FILE</w:t>
      </w:r>
    </w:p>
    <w:p>
      <w:pPr>
        <w:rPr>
          <w:rFonts w:hint="eastAsia"/>
        </w:rPr>
      </w:pPr>
      <w:r>
        <w:rPr>
          <w:rFonts w:hint="eastAsia"/>
        </w:rPr>
        <w:t>static char THIS_FILE[] = __FILE__;</w:t>
      </w: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</w:t>
      </w:r>
    </w:p>
    <w:p>
      <w:pPr>
        <w:rPr>
          <w:rFonts w:hint="eastAsia"/>
        </w:rPr>
      </w:pPr>
      <w:r>
        <w:rPr>
          <w:rFonts w:hint="eastAsia"/>
        </w:rPr>
        <w:t>// CMFCApp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BEGIN_MESSAGE_MAP(CMFCApp, CWinApp)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//{{AFX_MSG_MAP(CMFCApp)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ON_COMMAND(ID_APP_ABOUT, OnAppAbout)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ON_COMMAND(ID_TELL, OnTell)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//}}AFX_MSG_MAP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Standard file based document commands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ON_COMMAND(ID_FILE_NEW, CWinApp::OnFileNew)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ON_COMMAND(ID_FILE_OPEN, CWinApp::OnFileOpen)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Standard print setup command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ON_COMMAND(ID_FILE_PRINT_SETUP, CWinApp::OnFilePrintSetup)</w:t>
      </w:r>
    </w:p>
    <w:p>
      <w:pPr>
        <w:rPr>
          <w:rFonts w:hint="eastAsia"/>
        </w:rPr>
      </w:pPr>
      <w:r>
        <w:rPr>
          <w:rFonts w:hint="eastAsia"/>
        </w:rPr>
        <w:t>END_MESSAGE_MAP()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</w:t>
      </w:r>
    </w:p>
    <w:p>
      <w:pPr>
        <w:rPr>
          <w:rFonts w:hint="eastAsia"/>
        </w:rPr>
      </w:pPr>
      <w:r>
        <w:rPr>
          <w:rFonts w:hint="eastAsia"/>
        </w:rPr>
        <w:t>// CMFCApp construction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CMFCApp::CMFCApp()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TODO: add construction code here,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Place all significant initialization in InitInstance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</w:t>
      </w:r>
    </w:p>
    <w:p>
      <w:pPr>
        <w:rPr>
          <w:rFonts w:hint="eastAsia"/>
        </w:rPr>
      </w:pPr>
      <w:r>
        <w:rPr>
          <w:rFonts w:hint="eastAsia"/>
        </w:rPr>
        <w:t>// The one and only CMFCApp object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CMFCApp theApp;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</w:t>
      </w:r>
    </w:p>
    <w:p>
      <w:pPr>
        <w:rPr>
          <w:rFonts w:hint="eastAsia"/>
        </w:rPr>
      </w:pPr>
      <w:r>
        <w:rPr>
          <w:rFonts w:hint="eastAsia"/>
        </w:rPr>
        <w:t>// CMFCApp initialization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 CMFCApp::InitInstance()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AfxEnableControlContainer();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Standard initialization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If you are not using these features and wish to reduce the size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 of your final executable, you should remove from the following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 the specific initialization routines you do not need.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#ifdef _AFXDLL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Enable3dControls();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Call this when using MFC in a shared DLL</w:t>
      </w:r>
    </w:p>
    <w:p>
      <w:pPr>
        <w:rPr>
          <w:rFonts w:hint="eastAsia"/>
        </w:rPr>
      </w:pPr>
      <w:r>
        <w:rPr>
          <w:rFonts w:hint="eastAsia"/>
        </w:rPr>
        <w:t>#else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Enable3dControlsStatic();</w:t>
      </w:r>
      <w:r>
        <w:rPr>
          <w:rFonts w:hint="eastAsia"/>
        </w:rPr>
        <w:tab/>
      </w:r>
      <w:r>
        <w:rPr>
          <w:rFonts w:hint="eastAsia"/>
        </w:rPr>
        <w:t>// Call this when linking to MFC statically</w:t>
      </w: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Change the registry key under which our settings are stored.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TODO: You should modify this string to be something appropriate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such as the name of your company or organization.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SetRegistryKey(_T("Local AppWizard-Generated Applications"));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LoadStdProfileSettings();  // Load standard INI file options (including MRU)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Register the application's document templates.  Document templates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 serve as the connection between documents, frame windows and views.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CSingleDocTemplate* pDocTemplate;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pDocTemplate = new CSingleDocTemplate(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IDR_MAINFRAME,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RUNTIME_CLASS(CMFCDoc),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RUNTIME_CLASS(CMainFrame),       // main SDI frame window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RUNTIME_CLASS(CMFCView));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AddDocTemplate(pDocTemplate);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Parse command line for standard shell commands, DDE, file open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CCommandLineInfo cmdInfo;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ParseCommandLine(cmdInfo);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Dispatch commands specified on the command line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(!ProcessShellCommand(cmdInfo))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The one and only window has been initialized, so show and update it.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m_pMainWnd-&gt;ShowWindow(SW_SHOW);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m_pMainWnd-&gt;UpdateWindow();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</w:t>
      </w:r>
    </w:p>
    <w:p>
      <w:pPr>
        <w:rPr>
          <w:rFonts w:hint="eastAsia"/>
        </w:rPr>
      </w:pPr>
      <w:r>
        <w:rPr>
          <w:rFonts w:hint="eastAsia"/>
        </w:rPr>
        <w:t>// CAboutDlg dialog used for App About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CAboutDlg : public CDialog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CAboutDlg();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Dialog 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//{{AFX_DATA(CAboutDlg)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enum { IDD = IDD_ABOUTBOX 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//}}AFX_DATA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ClassWizard generated virtual function overrides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//{{AFX_VIRTUAL(CAboutDlg)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protected: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virtual void DoDataExchange(CDataExchange* pDX);    // DDX/DDV support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//}}AFX_VIRTUAL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Implementation</w:t>
      </w:r>
    </w:p>
    <w:p>
      <w:pPr>
        <w:rPr>
          <w:rFonts w:hint="eastAsia"/>
        </w:rPr>
      </w:pPr>
      <w:r>
        <w:rPr>
          <w:rFonts w:hint="eastAsia"/>
        </w:rPr>
        <w:t>protected: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//{{AFX_MSG(CAboutDlg)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No message handlers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//}}AFX_MSG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DECLARE_MESSAGE_MAP()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CAboutDlg::CAboutDlg() : CDialog(CAboutDlg::IDD)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//{{AFX_DATA_INIT(CAboutDlg)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//}}AFX_DATA_INIT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CAboutDlg::DoDataExchange(CDataExchange* pDX)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CDialog::DoDataExchange(pDX);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//{{AFX_DATA_MAP(CAboutDlg)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//}}AFX_DATA_MAP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BEGIN_MESSAGE_MAP(CAboutDlg, CDialog)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//{{AFX_MSG_MAP(CAboutDlg)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No message handlers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//}}AFX_MSG_MAP</w:t>
      </w:r>
    </w:p>
    <w:p>
      <w:pPr>
        <w:rPr>
          <w:rFonts w:hint="eastAsia"/>
        </w:rPr>
      </w:pPr>
      <w:r>
        <w:rPr>
          <w:rFonts w:hint="eastAsia"/>
        </w:rPr>
        <w:t>END_MESSAGE_MAP()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App command to run the dialog</w:t>
      </w:r>
    </w:p>
    <w:p>
      <w:pPr>
        <w:rPr>
          <w:rFonts w:hint="eastAsia"/>
        </w:rPr>
      </w:pPr>
      <w:r>
        <w:rPr>
          <w:rFonts w:hint="eastAsia"/>
        </w:rPr>
        <w:t>void CMFCApp::OnAppAbout()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CAboutDlg aboutDlg;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aboutDlg.DoModal();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</w:t>
      </w:r>
    </w:p>
    <w:p>
      <w:pPr>
        <w:rPr>
          <w:rFonts w:hint="eastAsia"/>
        </w:rPr>
      </w:pPr>
      <w:r>
        <w:rPr>
          <w:rFonts w:hint="eastAsia"/>
        </w:rPr>
        <w:t>// CMFCApp message handlers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void CTestView::OnTest()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BOOL bFlag =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(FALSE == bFlag)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dlg.Create(IDD_DIALOG1, 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dlg.ShowWindow(SW_SHOW);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bFlag =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dlg.DestroyWindow();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bFlag =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CF56F8"/>
    <w:multiLevelType w:val="multilevel"/>
    <w:tmpl w:val="2FCF56F8"/>
    <w:lvl w:ilvl="0" w:tentative="0">
      <w:start w:val="1"/>
      <w:numFmt w:val="japaneseCounting"/>
      <w:lvlText w:val="（%1）"/>
      <w:lvlJc w:val="left"/>
      <w:pPr>
        <w:tabs>
          <w:tab w:val="left" w:pos="855"/>
        </w:tabs>
        <w:ind w:left="855" w:hanging="85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C SYSTEM">
    <w15:presenceInfo w15:providerId="None" w15:userId="MC SYS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xNzUyNGZjMjcxZTViZjFlMGU2NmRjNDFlNjdiYTUifQ=="/>
    <w:docVar w:name="KSO_WPS_MARK_KEY" w:val="fc3c7a48-c690-4db1-9118-878ef6f9de38"/>
  </w:docVars>
  <w:rsids>
    <w:rsidRoot w:val="00000000"/>
    <w:rsid w:val="0D197B03"/>
    <w:rsid w:val="1ECF6454"/>
    <w:rsid w:val="2A5F7DCC"/>
    <w:rsid w:val="2E26403D"/>
    <w:rsid w:val="311535FC"/>
    <w:rsid w:val="326166AC"/>
    <w:rsid w:val="4F413D83"/>
    <w:rsid w:val="5154741D"/>
    <w:rsid w:val="67373CD6"/>
    <w:rsid w:val="715C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microsoft.com/office/2011/relationships/people" Target="people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1256</Words>
  <Characters>3020</Characters>
  <Lines>0</Lines>
  <Paragraphs>0</Paragraphs>
  <TotalTime>63</TotalTime>
  <ScaleCrop>false</ScaleCrop>
  <LinksUpToDate>false</LinksUpToDate>
  <CharactersWithSpaces>3478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2025-06-17T06:06:00Z</dcterms:created>
  <dc:creator>34960</dc:creator>
  <cp:lastModifiedBy>陈伟</cp:lastModifiedBy>
  <dcterms:modified xsi:type="dcterms:W3CDTF">2025-06-17T11:32:34Z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F01415F5D87E4E27B92E5980593C31BB</vt:lpwstr>
  </property>
</Properties>
</file>